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3C97F" w14:textId="77777777" w:rsidR="00076EA9" w:rsidRDefault="006A34AD">
      <w:pPr>
        <w:spacing w:after="268" w:line="265" w:lineRule="auto"/>
        <w:ind w:left="26" w:hanging="10"/>
        <w:jc w:val="center"/>
      </w:pPr>
      <w:r>
        <w:rPr>
          <w:sz w:val="34"/>
        </w:rPr>
        <w:t>Supplementary Information:</w:t>
      </w:r>
    </w:p>
    <w:p w14:paraId="1785C7BC" w14:textId="77777777" w:rsidR="00076EA9" w:rsidRDefault="006A34AD">
      <w:pPr>
        <w:spacing w:after="268" w:line="265" w:lineRule="auto"/>
        <w:ind w:left="26" w:hanging="10"/>
        <w:jc w:val="center"/>
      </w:pPr>
      <w:r>
        <w:rPr>
          <w:sz w:val="34"/>
        </w:rPr>
        <w:t>How much gut content data is required to predict trophic</w:t>
      </w:r>
    </w:p>
    <w:p w14:paraId="024C436B" w14:textId="77777777" w:rsidR="00076EA9" w:rsidRDefault="006A34AD">
      <w:pPr>
        <w:spacing w:after="451" w:line="265" w:lineRule="auto"/>
        <w:ind w:left="26" w:hanging="10"/>
        <w:jc w:val="center"/>
      </w:pPr>
      <w:r>
        <w:rPr>
          <w:sz w:val="34"/>
        </w:rPr>
        <w:t>interactions?</w:t>
      </w:r>
    </w:p>
    <w:p w14:paraId="42C31914" w14:textId="31380422" w:rsidR="00076EA9" w:rsidRDefault="006A34AD">
      <w:pPr>
        <w:tabs>
          <w:tab w:val="center" w:pos="1451"/>
          <w:tab w:val="center" w:pos="3688"/>
          <w:tab w:val="center" w:pos="5787"/>
          <w:tab w:val="center" w:pos="7907"/>
        </w:tabs>
        <w:spacing w:after="409" w:line="294" w:lineRule="auto"/>
      </w:pPr>
      <w:r>
        <w:tab/>
      </w:r>
      <w:r>
        <w:rPr>
          <w:sz w:val="24"/>
        </w:rPr>
        <w:t>Anubhav Gupta</w:t>
      </w:r>
      <w:r>
        <w:rPr>
          <w:sz w:val="24"/>
        </w:rPr>
        <w:tab/>
        <w:t>Eoin O’ Gorman</w:t>
      </w:r>
      <w:r>
        <w:rPr>
          <w:sz w:val="24"/>
        </w:rPr>
        <w:tab/>
      </w:r>
      <w:del w:id="0" w:author="Woodward, Guy" w:date="2022-06-10T11:55:00Z">
        <w:r w:rsidDel="00125450">
          <w:rPr>
            <w:sz w:val="24"/>
          </w:rPr>
          <w:delText>other authors</w:delText>
        </w:r>
      </w:del>
      <w:ins w:id="1" w:author="Woodward, Guy" w:date="2022-06-10T11:55:00Z">
        <w:r w:rsidR="00125450">
          <w:rPr>
            <w:sz w:val="24"/>
            <w:lang w:val="en-GB"/>
          </w:rPr>
          <w:t>Guy Woodward</w:t>
        </w:r>
      </w:ins>
      <w:r>
        <w:rPr>
          <w:sz w:val="24"/>
        </w:rPr>
        <w:tab/>
        <w:t>Owen L. Petchey</w:t>
      </w:r>
    </w:p>
    <w:p w14:paraId="51A5F51D" w14:textId="77777777" w:rsidR="00076EA9" w:rsidRDefault="006A34AD">
      <w:pPr>
        <w:spacing w:after="717" w:line="294" w:lineRule="auto"/>
        <w:ind w:left="26" w:hanging="10"/>
        <w:jc w:val="center"/>
      </w:pPr>
      <w:r>
        <w:rPr>
          <w:sz w:val="24"/>
        </w:rPr>
        <w:t>25 May 2022</w:t>
      </w:r>
    </w:p>
    <w:p w14:paraId="66B92E5A" w14:textId="77777777" w:rsidR="00076EA9" w:rsidRDefault="006A34AD">
      <w:pPr>
        <w:pStyle w:val="Heading1"/>
        <w:ind w:left="507" w:hanging="484"/>
      </w:pPr>
      <w:r>
        <w:t>Supplementary Information</w:t>
      </w:r>
    </w:p>
    <w:p w14:paraId="69342436" w14:textId="77777777" w:rsidR="00076EA9" w:rsidRDefault="006A34AD">
      <w:pPr>
        <w:pStyle w:val="Heading2"/>
        <w:spacing w:after="337"/>
        <w:ind w:left="621" w:hanging="613"/>
      </w:pPr>
      <w:r>
        <w:t>Gut content data simulation</w:t>
      </w:r>
    </w:p>
    <w:p w14:paraId="105E0C94" w14:textId="440595A8" w:rsidR="00076EA9" w:rsidRDefault="006A34AD">
      <w:pPr>
        <w:spacing w:after="120" w:line="393" w:lineRule="auto"/>
        <w:ind w:left="23" w:hanging="10"/>
        <w:jc w:val="both"/>
      </w:pPr>
      <w:commentRangeStart w:id="2"/>
      <w:r>
        <w:rPr>
          <w:sz w:val="20"/>
        </w:rPr>
        <w:t xml:space="preserve">We simulated a food web using the ADBM for a given set of parameters. For a given set of predators, we subset the </w:t>
      </w:r>
      <w:commentRangeEnd w:id="2"/>
      <w:r w:rsidR="00EF4971">
        <w:rPr>
          <w:rStyle w:val="CommentReference"/>
        </w:rPr>
        <w:commentReference w:id="2"/>
      </w:r>
      <w:r>
        <w:rPr>
          <w:sz w:val="20"/>
        </w:rPr>
        <w:t>diet from the simulated food web. Then using a probability mass function (distribution), we sampled the gut content data from predators’ diet</w:t>
      </w:r>
      <w:ins w:id="3" w:author="Woodward, Guy" w:date="2022-06-10T11:55:00Z">
        <w:r w:rsidR="00125450">
          <w:rPr>
            <w:sz w:val="20"/>
            <w:lang w:val="en-GB"/>
          </w:rPr>
          <w:t>,</w:t>
        </w:r>
      </w:ins>
      <w:r>
        <w:rPr>
          <w:sz w:val="20"/>
        </w:rPr>
        <w:t xml:space="preserve"> thereby incorporating the uncertainty in the gut content data. We repeated this process </w:t>
      </w:r>
      <w:commentRangeStart w:id="4"/>
      <w:r>
        <w:rPr>
          <w:sz w:val="20"/>
        </w:rPr>
        <w:t>multiple number o</w:t>
      </w:r>
      <w:commentRangeEnd w:id="4"/>
      <w:r w:rsidR="00125450">
        <w:rPr>
          <w:rStyle w:val="CommentReference"/>
        </w:rPr>
        <w:commentReference w:id="4"/>
      </w:r>
      <w:r>
        <w:rPr>
          <w:sz w:val="20"/>
        </w:rPr>
        <w:t>f times for every predator in the food web.</w:t>
      </w:r>
    </w:p>
    <w:p w14:paraId="03153EE5" w14:textId="77777777" w:rsidR="00076EA9" w:rsidRDefault="006A34AD">
      <w:pPr>
        <w:spacing w:after="285"/>
        <w:ind w:left="7" w:hanging="10"/>
      </w:pPr>
      <w:r>
        <w:rPr>
          <w:i/>
          <w:sz w:val="20"/>
        </w:rPr>
        <w:t>Input:</w:t>
      </w:r>
    </w:p>
    <w:p w14:paraId="611A8259" w14:textId="77777777" w:rsidR="00076EA9" w:rsidRDefault="006A34AD">
      <w:pPr>
        <w:numPr>
          <w:ilvl w:val="0"/>
          <w:numId w:val="1"/>
        </w:numPr>
        <w:spacing w:after="300" w:line="252" w:lineRule="auto"/>
        <w:ind w:left="507" w:hanging="255"/>
        <w:jc w:val="both"/>
      </w:pPr>
      <w:r>
        <w:rPr>
          <w:sz w:val="20"/>
        </w:rPr>
        <w:t xml:space="preserve">Predators whose diet are to be simulated </w:t>
      </w:r>
      <w:r>
        <w:rPr>
          <w:i/>
          <w:sz w:val="20"/>
        </w:rPr>
        <w:t xml:space="preserve">P </w:t>
      </w:r>
      <w:r>
        <w:rPr>
          <w:sz w:val="20"/>
        </w:rPr>
        <w:t xml:space="preserve">= </w:t>
      </w:r>
      <w:r>
        <w:rPr>
          <w:i/>
          <w:sz w:val="20"/>
        </w:rPr>
        <w:t>{p</w:t>
      </w:r>
      <w:r>
        <w:rPr>
          <w:sz w:val="20"/>
          <w:vertAlign w:val="subscript"/>
        </w:rPr>
        <w:t>1</w:t>
      </w:r>
      <w:r>
        <w:rPr>
          <w:i/>
          <w:sz w:val="20"/>
        </w:rPr>
        <w:t>,...,p</w:t>
      </w:r>
      <w:r>
        <w:rPr>
          <w:i/>
          <w:sz w:val="20"/>
          <w:vertAlign w:val="subscript"/>
        </w:rPr>
        <w:t>n</w:t>
      </w:r>
      <w:r>
        <w:rPr>
          <w:i/>
          <w:sz w:val="20"/>
        </w:rPr>
        <w:t>}</w:t>
      </w:r>
    </w:p>
    <w:p w14:paraId="51078226" w14:textId="77777777" w:rsidR="00076EA9" w:rsidRDefault="006A34AD">
      <w:pPr>
        <w:numPr>
          <w:ilvl w:val="0"/>
          <w:numId w:val="1"/>
        </w:numPr>
        <w:spacing w:after="109" w:line="438" w:lineRule="auto"/>
        <w:ind w:left="507" w:hanging="255"/>
        <w:jc w:val="both"/>
      </w:pPr>
      <w:r>
        <w:rPr>
          <w:sz w:val="20"/>
        </w:rPr>
        <w:t xml:space="preserve">A simulated food web </w:t>
      </w:r>
      <w:r>
        <w:rPr>
          <w:i/>
          <w:sz w:val="20"/>
        </w:rPr>
        <w:t>ADBM</w:t>
      </w:r>
      <w:r>
        <w:rPr>
          <w:sz w:val="20"/>
        </w:rPr>
        <w:t>(</w:t>
      </w:r>
      <w:r>
        <w:rPr>
          <w:i/>
          <w:sz w:val="20"/>
        </w:rPr>
        <w:t>θ</w:t>
      </w:r>
      <w:r>
        <w:rPr>
          <w:i/>
          <w:sz w:val="20"/>
          <w:vertAlign w:val="subscript"/>
        </w:rPr>
        <w:t>i</w:t>
      </w:r>
      <w:r>
        <w:rPr>
          <w:sz w:val="20"/>
        </w:rPr>
        <w:t xml:space="preserve">) = </w:t>
      </w:r>
      <w:r>
        <w:rPr>
          <w:i/>
          <w:sz w:val="20"/>
        </w:rPr>
        <w:t>{d</w:t>
      </w:r>
      <w:r>
        <w:rPr>
          <w:i/>
          <w:sz w:val="20"/>
          <w:vertAlign w:val="subscript"/>
        </w:rPr>
        <w:t>p</w:t>
      </w:r>
      <w:r>
        <w:rPr>
          <w:sz w:val="15"/>
          <w:vertAlign w:val="subscript"/>
        </w:rPr>
        <w:t>1</w:t>
      </w:r>
      <w:r>
        <w:rPr>
          <w:i/>
          <w:sz w:val="20"/>
        </w:rPr>
        <w:t>,d</w:t>
      </w:r>
      <w:r>
        <w:rPr>
          <w:i/>
          <w:sz w:val="20"/>
          <w:vertAlign w:val="subscript"/>
        </w:rPr>
        <w:t>p</w:t>
      </w:r>
      <w:r>
        <w:rPr>
          <w:sz w:val="15"/>
          <w:vertAlign w:val="subscript"/>
        </w:rPr>
        <w:t>1</w:t>
      </w:r>
      <w:r>
        <w:rPr>
          <w:i/>
          <w:sz w:val="20"/>
        </w:rPr>
        <w:t>,...,d</w:t>
      </w:r>
      <w:r>
        <w:rPr>
          <w:i/>
          <w:sz w:val="20"/>
          <w:vertAlign w:val="subscript"/>
        </w:rPr>
        <w:t>p</w:t>
      </w:r>
      <w:r>
        <w:rPr>
          <w:i/>
          <w:sz w:val="15"/>
          <w:vertAlign w:val="subscript"/>
        </w:rPr>
        <w:t>k</w:t>
      </w:r>
      <w:r>
        <w:rPr>
          <w:i/>
          <w:sz w:val="20"/>
        </w:rPr>
        <w:t>}</w:t>
      </w:r>
      <w:r>
        <w:rPr>
          <w:sz w:val="20"/>
        </w:rPr>
        <w:t xml:space="preserve">, where </w:t>
      </w:r>
      <w:r>
        <w:rPr>
          <w:i/>
          <w:sz w:val="20"/>
        </w:rPr>
        <w:t>d</w:t>
      </w:r>
      <w:r>
        <w:rPr>
          <w:i/>
          <w:sz w:val="20"/>
          <w:vertAlign w:val="subscript"/>
        </w:rPr>
        <w:t>p</w:t>
      </w:r>
      <w:r>
        <w:rPr>
          <w:i/>
          <w:sz w:val="15"/>
          <w:vertAlign w:val="subscript"/>
        </w:rPr>
        <w:t xml:space="preserve">k </w:t>
      </w:r>
      <w:r>
        <w:rPr>
          <w:sz w:val="20"/>
        </w:rPr>
        <w:t xml:space="preserve">is a one-dimensional diet matrix of predator </w:t>
      </w:r>
      <w:r>
        <w:rPr>
          <w:i/>
          <w:sz w:val="20"/>
        </w:rPr>
        <w:t xml:space="preserve">k </w:t>
      </w:r>
      <w:r>
        <w:rPr>
          <w:sz w:val="20"/>
        </w:rPr>
        <w:t>containing ones and zeros.</w:t>
      </w:r>
    </w:p>
    <w:p w14:paraId="2818D947" w14:textId="77777777" w:rsidR="00076EA9" w:rsidRDefault="006A34AD">
      <w:pPr>
        <w:numPr>
          <w:ilvl w:val="0"/>
          <w:numId w:val="1"/>
        </w:numPr>
        <w:spacing w:after="300" w:line="252" w:lineRule="auto"/>
        <w:ind w:left="507" w:hanging="255"/>
        <w:jc w:val="both"/>
      </w:pPr>
      <w:r>
        <w:rPr>
          <w:sz w:val="20"/>
        </w:rPr>
        <w:t xml:space="preserve">A function which describes uncertainty in the diet </w:t>
      </w:r>
      <w:r>
        <w:rPr>
          <w:i/>
          <w:sz w:val="20"/>
        </w:rPr>
        <w:t>U</w:t>
      </w:r>
      <w:r>
        <w:rPr>
          <w:sz w:val="20"/>
        </w:rPr>
        <w:t>(</w:t>
      </w:r>
      <w:r>
        <w:rPr>
          <w:i/>
          <w:sz w:val="20"/>
        </w:rPr>
        <w:t>d</w:t>
      </w:r>
      <w:r>
        <w:rPr>
          <w:sz w:val="20"/>
        </w:rPr>
        <w:t>)</w:t>
      </w:r>
    </w:p>
    <w:p w14:paraId="5C543ABA" w14:textId="77777777" w:rsidR="00076EA9" w:rsidRDefault="006A34AD">
      <w:pPr>
        <w:numPr>
          <w:ilvl w:val="0"/>
          <w:numId w:val="1"/>
        </w:numPr>
        <w:spacing w:after="15" w:line="530" w:lineRule="auto"/>
        <w:ind w:left="507" w:hanging="255"/>
        <w:jc w:val="both"/>
      </w:pPr>
      <w:r>
        <w:rPr>
          <w:sz w:val="20"/>
        </w:rPr>
        <w:t xml:space="preserve">Number of independent guts to be simulated for a predator </w:t>
      </w:r>
      <w:r>
        <w:rPr>
          <w:i/>
          <w:sz w:val="20"/>
        </w:rPr>
        <w:t>p</w:t>
      </w:r>
      <w:r>
        <w:rPr>
          <w:i/>
          <w:sz w:val="20"/>
          <w:vertAlign w:val="subscript"/>
        </w:rPr>
        <w:t xml:space="preserve">i </w:t>
      </w:r>
      <w:r>
        <w:rPr>
          <w:sz w:val="20"/>
        </w:rPr>
        <w:t xml:space="preserve">: </w:t>
      </w:r>
      <w:r>
        <w:rPr>
          <w:i/>
          <w:sz w:val="20"/>
        </w:rPr>
        <w:t>ngut Sampling:</w:t>
      </w:r>
    </w:p>
    <w:p w14:paraId="265DEBC8" w14:textId="77777777" w:rsidR="00076EA9" w:rsidRDefault="006A34AD">
      <w:pPr>
        <w:numPr>
          <w:ilvl w:val="0"/>
          <w:numId w:val="1"/>
        </w:numPr>
        <w:spacing w:after="300" w:line="252" w:lineRule="auto"/>
        <w:ind w:left="507" w:hanging="255"/>
        <w:jc w:val="both"/>
      </w:pPr>
      <w:r>
        <w:rPr>
          <w:sz w:val="20"/>
        </w:rPr>
        <w:t xml:space="preserve">for </w:t>
      </w:r>
      <w:r>
        <w:rPr>
          <w:i/>
          <w:sz w:val="20"/>
        </w:rPr>
        <w:t>p</w:t>
      </w:r>
      <w:r>
        <w:rPr>
          <w:i/>
          <w:sz w:val="20"/>
          <w:vertAlign w:val="subscript"/>
        </w:rPr>
        <w:t xml:space="preserve">i </w:t>
      </w:r>
      <w:r>
        <w:rPr>
          <w:i/>
          <w:sz w:val="20"/>
        </w:rPr>
        <w:t>∈ P</w:t>
      </w:r>
    </w:p>
    <w:p w14:paraId="7C2B14F2" w14:textId="77777777" w:rsidR="00076EA9" w:rsidRDefault="006A34AD">
      <w:pPr>
        <w:numPr>
          <w:ilvl w:val="1"/>
          <w:numId w:val="1"/>
        </w:numPr>
        <w:spacing w:after="300" w:line="252" w:lineRule="auto"/>
        <w:ind w:left="959" w:hanging="214"/>
        <w:jc w:val="both"/>
      </w:pPr>
      <w:r>
        <w:rPr>
          <w:sz w:val="20"/>
        </w:rPr>
        <w:t xml:space="preserve">for </w:t>
      </w:r>
      <w:r>
        <w:rPr>
          <w:i/>
          <w:sz w:val="20"/>
        </w:rPr>
        <w:t xml:space="preserve">j </w:t>
      </w:r>
      <w:r>
        <w:rPr>
          <w:sz w:val="20"/>
        </w:rPr>
        <w:t>= 1</w:t>
      </w:r>
      <w:r>
        <w:rPr>
          <w:i/>
          <w:sz w:val="20"/>
        </w:rPr>
        <w:t>,...,ngut</w:t>
      </w:r>
      <w:r>
        <w:rPr>
          <w:sz w:val="20"/>
        </w:rPr>
        <w:t xml:space="preserve">, where </w:t>
      </w:r>
      <w:r>
        <w:rPr>
          <w:i/>
          <w:sz w:val="20"/>
        </w:rPr>
        <w:t xml:space="preserve">ngut </w:t>
      </w:r>
      <w:r>
        <w:rPr>
          <w:sz w:val="20"/>
        </w:rPr>
        <w:t>is the number of guts to be simulated</w:t>
      </w:r>
    </w:p>
    <w:p w14:paraId="1BCF7816" w14:textId="77777777" w:rsidR="00076EA9" w:rsidRDefault="006A34AD">
      <w:pPr>
        <w:spacing w:after="324" w:line="252" w:lineRule="auto"/>
        <w:ind w:left="1143" w:hanging="10"/>
        <w:jc w:val="both"/>
      </w:pPr>
      <w:r>
        <w:rPr>
          <w:sz w:val="20"/>
        </w:rPr>
        <w:t xml:space="preserve">∗ Simulate a single gut of a predator </w:t>
      </w:r>
      <w:r>
        <w:rPr>
          <w:i/>
          <w:sz w:val="20"/>
        </w:rPr>
        <w:t>p</w:t>
      </w:r>
      <w:r>
        <w:rPr>
          <w:i/>
          <w:sz w:val="20"/>
          <w:vertAlign w:val="subscript"/>
        </w:rPr>
        <w:t xml:space="preserve">i </w:t>
      </w:r>
      <w:r>
        <w:rPr>
          <w:sz w:val="20"/>
        </w:rPr>
        <w:t xml:space="preserve">: </w:t>
      </w:r>
      <w:r>
        <w:rPr>
          <w:i/>
          <w:sz w:val="20"/>
        </w:rPr>
        <w:t>g</w:t>
      </w:r>
      <w:r>
        <w:rPr>
          <w:sz w:val="20"/>
        </w:rPr>
        <w:t>(</w:t>
      </w:r>
      <w:r>
        <w:rPr>
          <w:i/>
          <w:sz w:val="20"/>
        </w:rPr>
        <w:t>p</w:t>
      </w:r>
      <w:r>
        <w:rPr>
          <w:i/>
          <w:sz w:val="20"/>
          <w:vertAlign w:val="subscript"/>
        </w:rPr>
        <w:t>i</w:t>
      </w:r>
      <w:r>
        <w:rPr>
          <w:sz w:val="20"/>
        </w:rPr>
        <w:t xml:space="preserve">) = </w:t>
      </w:r>
      <w:r>
        <w:rPr>
          <w:i/>
          <w:sz w:val="20"/>
        </w:rPr>
        <w:t>d</w:t>
      </w:r>
      <w:r>
        <w:rPr>
          <w:i/>
          <w:sz w:val="20"/>
          <w:vertAlign w:val="subscript"/>
        </w:rPr>
        <w:t>p</w:t>
      </w:r>
      <w:r>
        <w:rPr>
          <w:i/>
          <w:sz w:val="15"/>
          <w:vertAlign w:val="subscript"/>
        </w:rPr>
        <w:t xml:space="preserve">i </w:t>
      </w:r>
      <w:r>
        <w:rPr>
          <w:i/>
          <w:sz w:val="20"/>
        </w:rPr>
        <w:t>∗ U</w:t>
      </w:r>
      <w:r>
        <w:rPr>
          <w:sz w:val="20"/>
        </w:rPr>
        <w:t>(</w:t>
      </w:r>
      <w:r>
        <w:rPr>
          <w:i/>
          <w:sz w:val="20"/>
        </w:rPr>
        <w:t>d</w:t>
      </w:r>
      <w:r>
        <w:rPr>
          <w:i/>
          <w:sz w:val="20"/>
          <w:vertAlign w:val="subscript"/>
        </w:rPr>
        <w:t>p</w:t>
      </w:r>
      <w:r>
        <w:rPr>
          <w:i/>
          <w:sz w:val="15"/>
          <w:vertAlign w:val="subscript"/>
        </w:rPr>
        <w:t>i</w:t>
      </w:r>
      <w:r>
        <w:rPr>
          <w:sz w:val="20"/>
        </w:rPr>
        <w:t>)</w:t>
      </w:r>
    </w:p>
    <w:p w14:paraId="013E9453" w14:textId="77777777" w:rsidR="00076EA9" w:rsidRDefault="006A34AD">
      <w:pPr>
        <w:numPr>
          <w:ilvl w:val="1"/>
          <w:numId w:val="1"/>
        </w:numPr>
        <w:spacing w:after="300" w:line="252" w:lineRule="auto"/>
        <w:ind w:left="959" w:hanging="214"/>
        <w:jc w:val="both"/>
      </w:pPr>
      <w:r>
        <w:rPr>
          <w:sz w:val="20"/>
        </w:rPr>
        <w:t xml:space="preserve">Set of gut of a predator </w:t>
      </w:r>
      <w:r>
        <w:rPr>
          <w:i/>
          <w:sz w:val="20"/>
        </w:rPr>
        <w:t>p</w:t>
      </w:r>
      <w:r>
        <w:rPr>
          <w:i/>
          <w:sz w:val="20"/>
          <w:vertAlign w:val="subscript"/>
        </w:rPr>
        <w:t xml:space="preserve">i </w:t>
      </w:r>
      <w:r>
        <w:rPr>
          <w:sz w:val="20"/>
        </w:rPr>
        <w:t xml:space="preserve">: </w:t>
      </w:r>
      <w:r>
        <w:rPr>
          <w:i/>
          <w:sz w:val="20"/>
        </w:rPr>
        <w:t>G</w:t>
      </w:r>
      <w:r>
        <w:rPr>
          <w:sz w:val="20"/>
        </w:rPr>
        <w:t>(</w:t>
      </w:r>
      <w:r>
        <w:rPr>
          <w:i/>
          <w:sz w:val="20"/>
        </w:rPr>
        <w:t>p</w:t>
      </w:r>
      <w:r>
        <w:rPr>
          <w:i/>
          <w:sz w:val="20"/>
          <w:vertAlign w:val="subscript"/>
        </w:rPr>
        <w:t>i</w:t>
      </w:r>
      <w:r>
        <w:rPr>
          <w:sz w:val="20"/>
        </w:rPr>
        <w:t xml:space="preserve">) = </w:t>
      </w:r>
      <w:r>
        <w:rPr>
          <w:i/>
          <w:sz w:val="20"/>
        </w:rPr>
        <w:t>{g</w:t>
      </w:r>
      <w:r>
        <w:rPr>
          <w:sz w:val="20"/>
        </w:rPr>
        <w:t>(</w:t>
      </w:r>
      <w:r>
        <w:rPr>
          <w:i/>
          <w:sz w:val="20"/>
        </w:rPr>
        <w:t>p</w:t>
      </w:r>
      <w:r>
        <w:rPr>
          <w:i/>
          <w:sz w:val="20"/>
          <w:vertAlign w:val="subscript"/>
        </w:rPr>
        <w:t>i</w:t>
      </w:r>
      <w:r>
        <w:rPr>
          <w:sz w:val="20"/>
        </w:rPr>
        <w:t xml:space="preserve">) : </w:t>
      </w:r>
      <w:r>
        <w:rPr>
          <w:i/>
          <w:sz w:val="20"/>
        </w:rPr>
        <w:t>g</w:t>
      </w:r>
      <w:r>
        <w:rPr>
          <w:sz w:val="20"/>
        </w:rPr>
        <w:t>(</w:t>
      </w:r>
      <w:r>
        <w:rPr>
          <w:i/>
          <w:sz w:val="20"/>
        </w:rPr>
        <w:t>p</w:t>
      </w:r>
      <w:r>
        <w:rPr>
          <w:i/>
          <w:sz w:val="20"/>
          <w:vertAlign w:val="subscript"/>
        </w:rPr>
        <w:t>i</w:t>
      </w:r>
      <w:r>
        <w:rPr>
          <w:sz w:val="20"/>
        </w:rPr>
        <w:t xml:space="preserve">) = </w:t>
      </w:r>
      <w:r>
        <w:rPr>
          <w:i/>
          <w:sz w:val="20"/>
        </w:rPr>
        <w:t>d</w:t>
      </w:r>
      <w:r>
        <w:rPr>
          <w:i/>
          <w:sz w:val="20"/>
          <w:vertAlign w:val="subscript"/>
        </w:rPr>
        <w:t>p</w:t>
      </w:r>
      <w:r>
        <w:rPr>
          <w:i/>
          <w:sz w:val="15"/>
          <w:vertAlign w:val="subscript"/>
        </w:rPr>
        <w:t xml:space="preserve">i </w:t>
      </w:r>
      <w:r>
        <w:rPr>
          <w:i/>
          <w:sz w:val="20"/>
        </w:rPr>
        <w:t>∗ U</w:t>
      </w:r>
      <w:r>
        <w:rPr>
          <w:sz w:val="20"/>
        </w:rPr>
        <w:t>(</w:t>
      </w:r>
      <w:r>
        <w:rPr>
          <w:i/>
          <w:sz w:val="20"/>
        </w:rPr>
        <w:t>d</w:t>
      </w:r>
      <w:r>
        <w:rPr>
          <w:i/>
          <w:sz w:val="20"/>
          <w:vertAlign w:val="subscript"/>
        </w:rPr>
        <w:t>p</w:t>
      </w:r>
      <w:r>
        <w:rPr>
          <w:i/>
          <w:sz w:val="15"/>
          <w:vertAlign w:val="subscript"/>
        </w:rPr>
        <w:t>i</w:t>
      </w:r>
      <w:r>
        <w:rPr>
          <w:sz w:val="20"/>
        </w:rPr>
        <w:t>)</w:t>
      </w:r>
      <w:r>
        <w:rPr>
          <w:i/>
          <w:sz w:val="20"/>
        </w:rPr>
        <w:t>}</w:t>
      </w:r>
    </w:p>
    <w:p w14:paraId="58CCEDB2" w14:textId="77777777" w:rsidR="00076EA9" w:rsidRDefault="006A34AD">
      <w:pPr>
        <w:spacing w:after="285"/>
        <w:ind w:left="7" w:hanging="10"/>
      </w:pPr>
      <w:r>
        <w:rPr>
          <w:i/>
          <w:sz w:val="20"/>
        </w:rPr>
        <w:lastRenderedPageBreak/>
        <w:t>Output:</w:t>
      </w:r>
    </w:p>
    <w:p w14:paraId="48C7B2B0" w14:textId="77777777" w:rsidR="00076EA9" w:rsidRDefault="006A34AD">
      <w:pPr>
        <w:numPr>
          <w:ilvl w:val="0"/>
          <w:numId w:val="1"/>
        </w:numPr>
        <w:spacing w:after="453" w:line="445" w:lineRule="auto"/>
        <w:ind w:left="507" w:hanging="255"/>
        <w:jc w:val="both"/>
      </w:pPr>
      <w:r>
        <w:rPr>
          <w:sz w:val="20"/>
        </w:rPr>
        <w:t xml:space="preserve">We simulated a pool of gut content data which contains simulated gut content data </w:t>
      </w:r>
      <w:r>
        <w:rPr>
          <w:i/>
          <w:sz w:val="20"/>
        </w:rPr>
        <w:t>G</w:t>
      </w:r>
      <w:r>
        <w:rPr>
          <w:sz w:val="20"/>
        </w:rPr>
        <w:t>(</w:t>
      </w:r>
      <w:r>
        <w:rPr>
          <w:i/>
          <w:sz w:val="20"/>
        </w:rPr>
        <w:t>p</w:t>
      </w:r>
      <w:r>
        <w:rPr>
          <w:i/>
          <w:sz w:val="20"/>
          <w:vertAlign w:val="subscript"/>
        </w:rPr>
        <w:t>i</w:t>
      </w:r>
      <w:r>
        <w:rPr>
          <w:sz w:val="20"/>
        </w:rPr>
        <w:t xml:space="preserve">) for every predator </w:t>
      </w:r>
      <w:r>
        <w:rPr>
          <w:i/>
          <w:sz w:val="20"/>
        </w:rPr>
        <w:t>p</w:t>
      </w:r>
      <w:r>
        <w:rPr>
          <w:i/>
          <w:sz w:val="20"/>
          <w:vertAlign w:val="subscript"/>
        </w:rPr>
        <w:t>i</w:t>
      </w:r>
    </w:p>
    <w:p w14:paraId="301ED3E5" w14:textId="77777777" w:rsidR="00076EA9" w:rsidRDefault="006A34AD">
      <w:pPr>
        <w:pStyle w:val="Heading2"/>
        <w:ind w:left="621" w:hanging="613"/>
      </w:pPr>
      <w:r>
        <w:t>Prediction using gut content data from a simulated food web</w:t>
      </w:r>
    </w:p>
    <w:p w14:paraId="29B3B662" w14:textId="77777777" w:rsidR="00076EA9" w:rsidRDefault="006A34AD">
      <w:pPr>
        <w:spacing w:after="301"/>
        <w:ind w:left="703"/>
      </w:pPr>
      <w:r>
        <w:rPr>
          <w:noProof/>
        </w:rPr>
        <w:drawing>
          <wp:inline distT="0" distB="0" distL="0" distR="0" wp14:anchorId="6E48121B" wp14:editId="5DEB7F62">
            <wp:extent cx="5079493" cy="3386328"/>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11"/>
                    <a:stretch>
                      <a:fillRect/>
                    </a:stretch>
                  </pic:blipFill>
                  <pic:spPr>
                    <a:xfrm>
                      <a:off x="0" y="0"/>
                      <a:ext cx="5079493" cy="3386328"/>
                    </a:xfrm>
                    <a:prstGeom prst="rect">
                      <a:avLst/>
                    </a:prstGeom>
                  </pic:spPr>
                </pic:pic>
              </a:graphicData>
            </a:graphic>
          </wp:inline>
        </w:drawing>
      </w:r>
    </w:p>
    <w:p w14:paraId="6E689E4C" w14:textId="77777777" w:rsidR="00076EA9" w:rsidRDefault="006A34AD">
      <w:pPr>
        <w:spacing w:after="392" w:line="245" w:lineRule="auto"/>
        <w:ind w:left="13" w:firstLine="10"/>
      </w:pPr>
      <w:r>
        <w:rPr>
          <w:sz w:val="20"/>
        </w:rPr>
        <w:t>Figure S1:</w:t>
      </w:r>
      <w:r>
        <w:rPr>
          <w:sz w:val="20"/>
        </w:rPr>
        <w:tab/>
        <w:t>True skill statistics between predicted food web and observed food web for a simulated small reef food web estimated for distinct predator guts in a sample. The observed simulated food web consists of 50 species and ...links. The vertical bars correspond to the prediction intervals of the true skill statistics with filled circles representing the corresponding mean. A prediction interval of the TSS is formed using a set of 100 accepted TSS values using the ABC method.</w:t>
      </w:r>
    </w:p>
    <w:p w14:paraId="3E8DBB80" w14:textId="77777777" w:rsidR="00076EA9" w:rsidRDefault="006A34AD" w:rsidP="002426C4">
      <w:pPr>
        <w:spacing w:after="120" w:line="393" w:lineRule="auto"/>
      </w:pPr>
      <w:r>
        <w:rPr>
          <w:sz w:val="20"/>
        </w:rPr>
        <w:t xml:space="preserve">The true skill statistics (TSS) between the predicted food web and simulated observed food web saturated with an increasing number of distinct predator guts in a sample (Fig. S1). The TSS of the predicted food webs estimated using the complete individual gut data had narrower prediction intervals resulting in less uncertainty, and higher mean TSS than that using the partial individual gut data. The maximum limit of the prediction interval of TSS estimated using the complete gut data and the partial gut data were almost equal, with the minimum limit of the prediction interval of TSS using partial gut data being lower than that from the complete gut data. Eventually, the gap between the mean TSS using the partial gut data and the complete gut data reduced with an increasing number of distinct predator guts. This suggests that when there is enough </w:t>
      </w:r>
      <w:commentRangeStart w:id="5"/>
      <w:r>
        <w:rPr>
          <w:sz w:val="20"/>
        </w:rPr>
        <w:t xml:space="preserve">predator species’ </w:t>
      </w:r>
      <w:commentRangeEnd w:id="5"/>
      <w:r w:rsidR="00125450">
        <w:rPr>
          <w:rStyle w:val="CommentReference"/>
        </w:rPr>
        <w:commentReference w:id="5"/>
      </w:r>
      <w:r>
        <w:rPr>
          <w:sz w:val="20"/>
        </w:rPr>
        <w:t>gut data, the achieved TSS was almost constant and hence independent of the amount of gut data.</w:t>
      </w:r>
    </w:p>
    <w:p w14:paraId="5E5EFAEF" w14:textId="77777777" w:rsidR="00076EA9" w:rsidRDefault="006A34AD">
      <w:pPr>
        <w:spacing w:after="0" w:line="393" w:lineRule="auto"/>
        <w:ind w:left="26" w:hanging="10"/>
        <w:jc w:val="both"/>
      </w:pPr>
      <w:r>
        <w:rPr>
          <w:sz w:val="20"/>
        </w:rPr>
        <w:lastRenderedPageBreak/>
        <w:t xml:space="preserve">The maximum TSS estimated using the complete gut data was very close to one and almost remained constant with an increasing </w:t>
      </w:r>
      <w:commentRangeStart w:id="6"/>
      <w:r>
        <w:rPr>
          <w:sz w:val="20"/>
        </w:rPr>
        <w:t>number of different predator species sampled</w:t>
      </w:r>
      <w:commentRangeEnd w:id="6"/>
      <w:r w:rsidR="00125450">
        <w:rPr>
          <w:rStyle w:val="CommentReference"/>
        </w:rPr>
        <w:commentReference w:id="6"/>
      </w:r>
      <w:r>
        <w:rPr>
          <w:sz w:val="20"/>
        </w:rPr>
        <w:t xml:space="preserve">. With the gut data sample of only five distinct predator species, 95% of the maximum mean TSS was achieved when complete individual gut data was used, while the same was achieved with 15 predator species for partial gut data. This shows that one does not need to know the gut data of all the species to predict the food web and the accuracy is dependent on the </w:t>
      </w:r>
      <w:commentRangeStart w:id="7"/>
      <w:r>
        <w:rPr>
          <w:sz w:val="20"/>
        </w:rPr>
        <w:t>completeness of an individual gut dat</w:t>
      </w:r>
      <w:commentRangeEnd w:id="7"/>
      <w:r w:rsidR="00CF5747">
        <w:rPr>
          <w:rStyle w:val="CommentReference"/>
        </w:rPr>
        <w:commentReference w:id="7"/>
      </w:r>
      <w:r>
        <w:rPr>
          <w:sz w:val="20"/>
        </w:rPr>
        <w:t>a.</w:t>
      </w:r>
    </w:p>
    <w:p w14:paraId="7CCD9011" w14:textId="77777777" w:rsidR="00076EA9" w:rsidRDefault="006A34AD">
      <w:pPr>
        <w:spacing w:after="301"/>
        <w:ind w:left="703"/>
      </w:pPr>
      <w:r>
        <w:rPr>
          <w:noProof/>
        </w:rPr>
        <w:drawing>
          <wp:inline distT="0" distB="0" distL="0" distR="0" wp14:anchorId="2E82A9E5" wp14:editId="65BC811E">
            <wp:extent cx="5079911" cy="3384423"/>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12"/>
                    <a:stretch>
                      <a:fillRect/>
                    </a:stretch>
                  </pic:blipFill>
                  <pic:spPr>
                    <a:xfrm>
                      <a:off x="0" y="0"/>
                      <a:ext cx="5079911" cy="3384423"/>
                    </a:xfrm>
                    <a:prstGeom prst="rect">
                      <a:avLst/>
                    </a:prstGeom>
                  </pic:spPr>
                </pic:pic>
              </a:graphicData>
            </a:graphic>
          </wp:inline>
        </w:drawing>
      </w:r>
    </w:p>
    <w:p w14:paraId="751CD5EE" w14:textId="77777777" w:rsidR="00076EA9" w:rsidRDefault="006A34AD">
      <w:pPr>
        <w:spacing w:after="300" w:line="252" w:lineRule="auto"/>
        <w:ind w:left="33" w:hanging="10"/>
        <w:jc w:val="both"/>
      </w:pPr>
      <w:r>
        <w:rPr>
          <w:sz w:val="20"/>
        </w:rPr>
        <w:t xml:space="preserve">Figure S2: Link </w:t>
      </w:r>
      <w:commentRangeStart w:id="8"/>
      <w:r>
        <w:rPr>
          <w:sz w:val="20"/>
        </w:rPr>
        <w:t xml:space="preserve">accumulation curve of the food web constructed using gut content </w:t>
      </w:r>
      <w:commentRangeEnd w:id="8"/>
      <w:r w:rsidR="00CF5747">
        <w:rPr>
          <w:rStyle w:val="CommentReference"/>
        </w:rPr>
        <w:commentReference w:id="8"/>
      </w:r>
      <w:r>
        <w:rPr>
          <w:sz w:val="20"/>
        </w:rPr>
        <w:t xml:space="preserve">data plotted against </w:t>
      </w:r>
      <w:commentRangeStart w:id="9"/>
      <w:r>
        <w:rPr>
          <w:sz w:val="20"/>
        </w:rPr>
        <w:t>number of gut content data.</w:t>
      </w:r>
      <w:commentRangeEnd w:id="9"/>
      <w:r w:rsidR="00EF4971">
        <w:rPr>
          <w:rStyle w:val="CommentReference"/>
        </w:rPr>
        <w:commentReference w:id="9"/>
      </w:r>
    </w:p>
    <w:sectPr w:rsidR="00076EA9">
      <w:footerReference w:type="even" r:id="rId13"/>
      <w:footerReference w:type="default" r:id="rId14"/>
      <w:footerReference w:type="first" r:id="rId15"/>
      <w:pgSz w:w="12240" w:h="15840"/>
      <w:pgMar w:top="1502" w:right="1433" w:bottom="1581" w:left="1417" w:header="720" w:footer="80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oodward, Guy" w:date="2022-06-10T12:08:00Z" w:initials="WG">
    <w:p w14:paraId="5048C04E" w14:textId="12290932" w:rsidR="00EF4971" w:rsidRPr="00EF4971" w:rsidRDefault="00EF4971">
      <w:pPr>
        <w:pStyle w:val="CommentText"/>
        <w:rPr>
          <w:lang w:val="en-GB"/>
        </w:rPr>
      </w:pPr>
      <w:r>
        <w:rPr>
          <w:rStyle w:val="CommentReference"/>
        </w:rPr>
        <w:annotationRef/>
      </w:r>
      <w:r>
        <w:rPr>
          <w:lang w:val="en-GB"/>
        </w:rPr>
        <w:t xml:space="preserve">I think you need to clarify upfront here exactly what the data are – see comments below – as sometimes it is a bit unclear if you are talking about number of predator guts within or across species (or size classes as in the original paper), number of prey items etc.  So might benefit from a bit more detail on the actual format of the data </w:t>
      </w:r>
      <w:r w:rsidR="0058745E">
        <w:rPr>
          <w:lang w:val="en-GB"/>
        </w:rPr>
        <w:t>here before you get into the simulation itself.  I think it is ok from the equations – but worth spelling it out in words at the start to avoid potential confusion for readers</w:t>
      </w:r>
      <w:r>
        <w:rPr>
          <w:lang w:val="en-GB"/>
        </w:rPr>
        <w:t xml:space="preserve">  </w:t>
      </w:r>
    </w:p>
  </w:comment>
  <w:comment w:id="4" w:author="Woodward, Guy" w:date="2022-06-10T11:56:00Z" w:initials="WG">
    <w:p w14:paraId="7B04F147" w14:textId="71332F25" w:rsidR="00125450" w:rsidRPr="00125450" w:rsidRDefault="00125450">
      <w:pPr>
        <w:pStyle w:val="CommentText"/>
        <w:rPr>
          <w:lang w:val="en-GB"/>
        </w:rPr>
      </w:pPr>
      <w:r>
        <w:rPr>
          <w:rStyle w:val="CommentReference"/>
        </w:rPr>
        <w:annotationRef/>
      </w:r>
      <w:r>
        <w:rPr>
          <w:lang w:val="en-GB"/>
        </w:rPr>
        <w:t>Vague?</w:t>
      </w:r>
    </w:p>
  </w:comment>
  <w:comment w:id="5" w:author="Woodward, Guy" w:date="2022-06-10T11:57:00Z" w:initials="WG">
    <w:p w14:paraId="02550876" w14:textId="3C4FA6D4" w:rsidR="00125450" w:rsidRPr="00125450" w:rsidRDefault="00125450">
      <w:pPr>
        <w:pStyle w:val="CommentText"/>
        <w:rPr>
          <w:lang w:val="en-GB"/>
        </w:rPr>
      </w:pPr>
      <w:r>
        <w:rPr>
          <w:rStyle w:val="CommentReference"/>
        </w:rPr>
        <w:annotationRef/>
      </w:r>
      <w:r>
        <w:rPr>
          <w:lang w:val="en-GB"/>
        </w:rPr>
        <w:t>A bit unclear for the reader as written as to whether this is referring a single or multiple predators</w:t>
      </w:r>
      <w:proofErr w:type="gramStart"/>
      <w:r>
        <w:rPr>
          <w:lang w:val="en-GB"/>
        </w:rPr>
        <w:t>…..</w:t>
      </w:r>
      <w:proofErr w:type="spellStart"/>
      <w:proofErr w:type="gramEnd"/>
      <w:r>
        <w:rPr>
          <w:lang w:val="en-GB"/>
        </w:rPr>
        <w:t>ie</w:t>
      </w:r>
      <w:proofErr w:type="spellEnd"/>
      <w:r>
        <w:rPr>
          <w:lang w:val="en-GB"/>
        </w:rPr>
        <w:t xml:space="preserve"> is it the total number of guts ACROSS all predator species?</w:t>
      </w:r>
    </w:p>
  </w:comment>
  <w:comment w:id="6" w:author="Woodward, Guy" w:date="2022-06-10T11:58:00Z" w:initials="WG">
    <w:p w14:paraId="169B44C9" w14:textId="0E8F2E1E" w:rsidR="00125450" w:rsidRPr="00125450" w:rsidRDefault="00125450">
      <w:pPr>
        <w:pStyle w:val="CommentText"/>
        <w:rPr>
          <w:lang w:val="en-GB"/>
        </w:rPr>
      </w:pPr>
      <w:r>
        <w:rPr>
          <w:rStyle w:val="CommentReference"/>
        </w:rPr>
        <w:annotationRef/>
      </w:r>
      <w:proofErr w:type="gramStart"/>
      <w:r>
        <w:rPr>
          <w:lang w:val="en-GB"/>
        </w:rPr>
        <w:t>Also</w:t>
      </w:r>
      <w:proofErr w:type="gramEnd"/>
      <w:r>
        <w:rPr>
          <w:lang w:val="en-GB"/>
        </w:rPr>
        <w:t xml:space="preserve"> unclear – do you mean a different number of SPECIES (which </w:t>
      </w:r>
      <w:proofErr w:type="spellStart"/>
      <w:r>
        <w:rPr>
          <w:lang w:val="en-GB"/>
        </w:rPr>
        <w:t>ia</w:t>
      </w:r>
      <w:proofErr w:type="spellEnd"/>
      <w:r>
        <w:rPr>
          <w:lang w:val="en-GB"/>
        </w:rPr>
        <w:t xml:space="preserve"> what the text says at present) or a different number of individuals within/across species?  </w:t>
      </w:r>
      <w:proofErr w:type="gramStart"/>
      <w:r>
        <w:rPr>
          <w:lang w:val="en-GB"/>
        </w:rPr>
        <w:t>Also</w:t>
      </w:r>
      <w:proofErr w:type="gramEnd"/>
      <w:r>
        <w:rPr>
          <w:lang w:val="en-GB"/>
        </w:rPr>
        <w:t xml:space="preserve"> the raw data were repackaged into size classes rather than taxonomic species </w:t>
      </w:r>
      <w:r w:rsidR="00CF5747">
        <w:rPr>
          <w:lang w:val="en-GB"/>
        </w:rPr>
        <w:t xml:space="preserve">– so there was the same number of trophic elements (species or classes) in the original analyses we did with Owen back in the AER paper.  </w:t>
      </w:r>
      <w:proofErr w:type="gramStart"/>
      <w:r w:rsidR="00CF5747">
        <w:rPr>
          <w:lang w:val="en-GB"/>
        </w:rPr>
        <w:t>So</w:t>
      </w:r>
      <w:proofErr w:type="gramEnd"/>
      <w:r w:rsidR="00CF5747">
        <w:rPr>
          <w:lang w:val="en-GB"/>
        </w:rPr>
        <w:t xml:space="preserve"> need </w:t>
      </w:r>
      <w:proofErr w:type="spellStart"/>
      <w:r w:rsidR="00CF5747">
        <w:rPr>
          <w:lang w:val="en-GB"/>
        </w:rPr>
        <w:t>ot</w:t>
      </w:r>
      <w:proofErr w:type="spellEnd"/>
      <w:r w:rsidR="00CF5747">
        <w:rPr>
          <w:lang w:val="en-GB"/>
        </w:rPr>
        <w:t xml:space="preserve"> be explicit for the reader as to whether you are talking about true taxonomic species, trophic species defined by size class, or something else….</w:t>
      </w:r>
    </w:p>
  </w:comment>
  <w:comment w:id="7" w:author="Woodward, Guy" w:date="2022-06-10T12:02:00Z" w:initials="WG">
    <w:p w14:paraId="5EEAF589" w14:textId="4E0ED086" w:rsidR="00CF5747" w:rsidRPr="00CF5747" w:rsidRDefault="00CF5747">
      <w:pPr>
        <w:pStyle w:val="CommentText"/>
        <w:rPr>
          <w:lang w:val="en-GB"/>
        </w:rPr>
      </w:pPr>
      <w:r>
        <w:rPr>
          <w:rStyle w:val="CommentReference"/>
        </w:rPr>
        <w:annotationRef/>
      </w:r>
      <w:r>
        <w:rPr>
          <w:lang w:val="en-GB"/>
        </w:rPr>
        <w:t>Sounds odd as written – could be read to mean in theory you just need to look in the gut of a single individual predator to describe a food web</w:t>
      </w:r>
      <w:proofErr w:type="gramStart"/>
      <w:r>
        <w:rPr>
          <w:lang w:val="en-GB"/>
        </w:rPr>
        <w:t>….which</w:t>
      </w:r>
      <w:proofErr w:type="gramEnd"/>
      <w:r>
        <w:rPr>
          <w:lang w:val="en-GB"/>
        </w:rPr>
        <w:t xml:space="preserve"> is not the message here- the phrasing needs checking</w:t>
      </w:r>
    </w:p>
  </w:comment>
  <w:comment w:id="8" w:author="Woodward, Guy" w:date="2022-06-10T12:03:00Z" w:initials="WG">
    <w:p w14:paraId="66176CF8" w14:textId="0169B9C3" w:rsidR="00CF5747" w:rsidRPr="00CF5747" w:rsidRDefault="00CF5747">
      <w:pPr>
        <w:pStyle w:val="CommentText"/>
        <w:rPr>
          <w:lang w:val="en-GB"/>
        </w:rPr>
      </w:pPr>
      <w:r>
        <w:rPr>
          <w:rStyle w:val="CommentReference"/>
        </w:rPr>
        <w:annotationRef/>
      </w:r>
      <w:r>
        <w:rPr>
          <w:lang w:val="en-GB"/>
        </w:rPr>
        <w:t>Just in relation to the points raised above – in Broadstone there several different species of predator included in these data, of different sizes within and among the predator species, and these were sampled with different intensity in the environment with the smallest typically being much more abundant than the largest</w:t>
      </w:r>
      <w:proofErr w:type="gramStart"/>
      <w:r>
        <w:rPr>
          <w:lang w:val="en-GB"/>
        </w:rPr>
        <w:t>….what</w:t>
      </w:r>
      <w:proofErr w:type="gramEnd"/>
      <w:r>
        <w:rPr>
          <w:lang w:val="en-GB"/>
        </w:rPr>
        <w:t xml:space="preserve"> you are doing is essentially taking these data and resampling </w:t>
      </w:r>
      <w:r w:rsidR="00EF4971">
        <w:rPr>
          <w:lang w:val="en-GB"/>
        </w:rPr>
        <w:t>to make these curves</w:t>
      </w:r>
    </w:p>
  </w:comment>
  <w:comment w:id="9" w:author="Woodward, Guy" w:date="2022-06-10T12:06:00Z" w:initials="WG">
    <w:p w14:paraId="3BF92088" w14:textId="45050709" w:rsidR="00EF4971" w:rsidRPr="00EF4971" w:rsidRDefault="00EF4971">
      <w:pPr>
        <w:pStyle w:val="CommentText"/>
        <w:rPr>
          <w:lang w:val="en-GB"/>
        </w:rPr>
      </w:pPr>
      <w:r>
        <w:rPr>
          <w:rStyle w:val="CommentReference"/>
        </w:rPr>
        <w:annotationRef/>
      </w:r>
      <w:r>
        <w:rPr>
          <w:lang w:val="en-GB"/>
        </w:rPr>
        <w:t xml:space="preserve">Not the same </w:t>
      </w:r>
      <w:r w:rsidR="00367BBA">
        <w:rPr>
          <w:lang w:val="en-GB"/>
        </w:rPr>
        <w:t xml:space="preserve">meaning </w:t>
      </w:r>
      <w:r>
        <w:rPr>
          <w:lang w:val="en-GB"/>
        </w:rPr>
        <w:t xml:space="preserve">as number of predator guts.  </w:t>
      </w:r>
      <w:proofErr w:type="spellStart"/>
      <w:r>
        <w:rPr>
          <w:lang w:val="en-GB"/>
        </w:rPr>
        <w:t>Eg</w:t>
      </w:r>
      <w:proofErr w:type="spellEnd"/>
      <w:r>
        <w:rPr>
          <w:lang w:val="en-GB"/>
        </w:rPr>
        <w:t xml:space="preserve"> number of gut content data strictly speaking could refer to the number of feeding events….</w:t>
      </w:r>
      <w:proofErr w:type="spellStart"/>
      <w:proofErr w:type="gramStart"/>
      <w:r>
        <w:rPr>
          <w:lang w:val="en-GB"/>
        </w:rPr>
        <w:t>ie</w:t>
      </w:r>
      <w:proofErr w:type="spellEnd"/>
      <w:proofErr w:type="gramEnd"/>
      <w:r>
        <w:rPr>
          <w:lang w:val="en-GB"/>
        </w:rPr>
        <w:t xml:space="preserve"> each prey item in the guts….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48C04E" w15:done="0"/>
  <w15:commentEx w15:paraId="7B04F147" w15:done="0"/>
  <w15:commentEx w15:paraId="02550876" w15:done="0"/>
  <w15:commentEx w15:paraId="169B44C9" w15:done="0"/>
  <w15:commentEx w15:paraId="5EEAF589" w15:done="0"/>
  <w15:commentEx w15:paraId="66176CF8" w15:done="0"/>
  <w15:commentEx w15:paraId="3BF920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DB2A8" w16cex:dateUtc="2022-06-10T11:08:00Z"/>
  <w16cex:commentExtensible w16cex:durableId="264DAFDE" w16cex:dateUtc="2022-06-10T10:56:00Z"/>
  <w16cex:commentExtensible w16cex:durableId="264DB01F" w16cex:dateUtc="2022-06-10T10:57:00Z"/>
  <w16cex:commentExtensible w16cex:durableId="264DB082" w16cex:dateUtc="2022-06-10T10:58:00Z"/>
  <w16cex:commentExtensible w16cex:durableId="264DB14D" w16cex:dateUtc="2022-06-10T11:02:00Z"/>
  <w16cex:commentExtensible w16cex:durableId="264DB1A3" w16cex:dateUtc="2022-06-10T11:03:00Z"/>
  <w16cex:commentExtensible w16cex:durableId="264DB22D" w16cex:dateUtc="2022-06-10T1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48C04E" w16cid:durableId="264DB2A8"/>
  <w16cid:commentId w16cid:paraId="7B04F147" w16cid:durableId="264DAFDE"/>
  <w16cid:commentId w16cid:paraId="02550876" w16cid:durableId="264DB01F"/>
  <w16cid:commentId w16cid:paraId="169B44C9" w16cid:durableId="264DB082"/>
  <w16cid:commentId w16cid:paraId="5EEAF589" w16cid:durableId="264DB14D"/>
  <w16cid:commentId w16cid:paraId="66176CF8" w16cid:durableId="264DB1A3"/>
  <w16cid:commentId w16cid:paraId="3BF92088" w16cid:durableId="264DB2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338D7" w14:textId="77777777" w:rsidR="00A80B47" w:rsidRDefault="00A80B47">
      <w:pPr>
        <w:spacing w:after="0" w:line="240" w:lineRule="auto"/>
      </w:pPr>
      <w:r>
        <w:separator/>
      </w:r>
    </w:p>
  </w:endnote>
  <w:endnote w:type="continuationSeparator" w:id="0">
    <w:p w14:paraId="06B3F71D" w14:textId="77777777" w:rsidR="00A80B47" w:rsidRDefault="00A8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75F9" w14:textId="77777777" w:rsidR="00076EA9" w:rsidRDefault="006A34AD">
    <w:pPr>
      <w:spacing w:after="0"/>
      <w:ind w:left="16"/>
      <w:jc w:val="center"/>
    </w:pP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C686" w14:textId="77777777" w:rsidR="00076EA9" w:rsidRDefault="006A34AD">
    <w:pPr>
      <w:spacing w:after="0"/>
      <w:ind w:left="16"/>
      <w:jc w:val="center"/>
    </w:pPr>
    <w:r>
      <w:fldChar w:fldCharType="begin"/>
    </w:r>
    <w:r>
      <w:instrText xml:space="preserve"> PAGE   \* MERGEFORMAT </w:instrText>
    </w:r>
    <w:r>
      <w:fldChar w:fldCharType="separate"/>
    </w:r>
    <w:r>
      <w:rPr>
        <w:sz w:val="20"/>
      </w:rPr>
      <w:t>1</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FFD9" w14:textId="77777777" w:rsidR="00076EA9" w:rsidRDefault="006A34AD">
    <w:pPr>
      <w:spacing w:after="0"/>
      <w:ind w:left="16"/>
      <w:jc w:val="center"/>
    </w:pP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BDC32" w14:textId="77777777" w:rsidR="00A80B47" w:rsidRDefault="00A80B47">
      <w:pPr>
        <w:spacing w:after="0" w:line="240" w:lineRule="auto"/>
      </w:pPr>
      <w:r>
        <w:separator/>
      </w:r>
    </w:p>
  </w:footnote>
  <w:footnote w:type="continuationSeparator" w:id="0">
    <w:p w14:paraId="422DEB42" w14:textId="77777777" w:rsidR="00A80B47" w:rsidRDefault="00A80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63907"/>
    <w:multiLevelType w:val="hybridMultilevel"/>
    <w:tmpl w:val="1E54D734"/>
    <w:lvl w:ilvl="0" w:tplc="76785BC0">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97ECF04">
      <w:start w:val="1"/>
      <w:numFmt w:val="bullet"/>
      <w:lvlText w:val="–"/>
      <w:lvlJc w:val="left"/>
      <w:pPr>
        <w:ind w:left="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5BA4F7CA">
      <w:start w:val="1"/>
      <w:numFmt w:val="bullet"/>
      <w:lvlText w:val="▪"/>
      <w:lvlJc w:val="left"/>
      <w:pPr>
        <w:ind w:left="181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BDC24A4A">
      <w:start w:val="1"/>
      <w:numFmt w:val="bullet"/>
      <w:lvlText w:val="•"/>
      <w:lvlJc w:val="left"/>
      <w:pPr>
        <w:ind w:left="253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5F8FC50">
      <w:start w:val="1"/>
      <w:numFmt w:val="bullet"/>
      <w:lvlText w:val="o"/>
      <w:lvlJc w:val="left"/>
      <w:pPr>
        <w:ind w:left="325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2422940C">
      <w:start w:val="1"/>
      <w:numFmt w:val="bullet"/>
      <w:lvlText w:val="▪"/>
      <w:lvlJc w:val="left"/>
      <w:pPr>
        <w:ind w:left="397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1B84F9A2">
      <w:start w:val="1"/>
      <w:numFmt w:val="bullet"/>
      <w:lvlText w:val="•"/>
      <w:lvlJc w:val="left"/>
      <w:pPr>
        <w:ind w:left="469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7DE08B74">
      <w:start w:val="1"/>
      <w:numFmt w:val="bullet"/>
      <w:lvlText w:val="o"/>
      <w:lvlJc w:val="left"/>
      <w:pPr>
        <w:ind w:left="541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599C3128">
      <w:start w:val="1"/>
      <w:numFmt w:val="bullet"/>
      <w:lvlText w:val="▪"/>
      <w:lvlJc w:val="left"/>
      <w:pPr>
        <w:ind w:left="613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D810519"/>
    <w:multiLevelType w:val="multilevel"/>
    <w:tmpl w:val="5C0E07E4"/>
    <w:lvl w:ilvl="0">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9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1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3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5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7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9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1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84364016">
    <w:abstractNumId w:val="0"/>
  </w:num>
  <w:num w:numId="2" w16cid:durableId="3772389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odward, Guy">
    <w15:presenceInfo w15:providerId="AD" w15:userId="S::gwoodwar@ic.ac.uk::a5c9bf33-6406-45d1-b125-1a1e519013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A9"/>
    <w:rsid w:val="00076EA9"/>
    <w:rsid w:val="00125450"/>
    <w:rsid w:val="002426C4"/>
    <w:rsid w:val="00367BBA"/>
    <w:rsid w:val="0058745E"/>
    <w:rsid w:val="006A34AD"/>
    <w:rsid w:val="00A80B47"/>
    <w:rsid w:val="00CF5747"/>
    <w:rsid w:val="00EF49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8204ADA"/>
  <w15:docId w15:val="{D6BADD5A-A8E8-644E-83B3-7B1BD6D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2"/>
      </w:numPr>
      <w:spacing w:after="449" w:line="259" w:lineRule="auto"/>
      <w:ind w:left="23"/>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2"/>
      </w:numPr>
      <w:spacing w:after="47" w:line="265" w:lineRule="auto"/>
      <w:ind w:left="33"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paragraph" w:styleId="Revision">
    <w:name w:val="Revision"/>
    <w:hidden/>
    <w:uiPriority w:val="99"/>
    <w:semiHidden/>
    <w:rsid w:val="00125450"/>
    <w:rPr>
      <w:rFonts w:ascii="Calibri" w:eastAsia="Calibri" w:hAnsi="Calibri" w:cs="Calibri"/>
      <w:color w:val="000000"/>
      <w:sz w:val="22"/>
    </w:rPr>
  </w:style>
  <w:style w:type="character" w:styleId="CommentReference">
    <w:name w:val="annotation reference"/>
    <w:basedOn w:val="DefaultParagraphFont"/>
    <w:uiPriority w:val="99"/>
    <w:semiHidden/>
    <w:unhideWhenUsed/>
    <w:rsid w:val="00125450"/>
    <w:rPr>
      <w:sz w:val="16"/>
      <w:szCs w:val="16"/>
    </w:rPr>
  </w:style>
  <w:style w:type="paragraph" w:styleId="CommentText">
    <w:name w:val="annotation text"/>
    <w:basedOn w:val="Normal"/>
    <w:link w:val="CommentTextChar"/>
    <w:uiPriority w:val="99"/>
    <w:semiHidden/>
    <w:unhideWhenUsed/>
    <w:rsid w:val="00125450"/>
    <w:pPr>
      <w:spacing w:line="240" w:lineRule="auto"/>
    </w:pPr>
    <w:rPr>
      <w:sz w:val="20"/>
      <w:szCs w:val="20"/>
    </w:rPr>
  </w:style>
  <w:style w:type="character" w:customStyle="1" w:styleId="CommentTextChar">
    <w:name w:val="Comment Text Char"/>
    <w:basedOn w:val="DefaultParagraphFont"/>
    <w:link w:val="CommentText"/>
    <w:uiPriority w:val="99"/>
    <w:semiHidden/>
    <w:rsid w:val="0012545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25450"/>
    <w:rPr>
      <w:b/>
      <w:bCs/>
    </w:rPr>
  </w:style>
  <w:style w:type="character" w:customStyle="1" w:styleId="CommentSubjectChar">
    <w:name w:val="Comment Subject Char"/>
    <w:basedOn w:val="CommentTextChar"/>
    <w:link w:val="CommentSubject"/>
    <w:uiPriority w:val="99"/>
    <w:semiHidden/>
    <w:rsid w:val="00125450"/>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oter" Target="footer3.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Supplementary Information: How much gut content data is required to predict trophic interactions?</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How much gut content data is required to predict trophic interactions?</dc:title>
  <dc:subject/>
  <dc:creator>Anubhav Gupta; Eoin O' Gorman; other authors; Owen L. Petchey</dc:creator>
  <cp:keywords/>
  <cp:lastModifiedBy>Woodward, Guy</cp:lastModifiedBy>
  <cp:revision>4</cp:revision>
  <dcterms:created xsi:type="dcterms:W3CDTF">2022-05-25T14:09:00Z</dcterms:created>
  <dcterms:modified xsi:type="dcterms:W3CDTF">2022-06-10T11:15:00Z</dcterms:modified>
</cp:coreProperties>
</file>